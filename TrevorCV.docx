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0CD7" w:rsidRPr="007B73DD" w:rsidRDefault="008B5644" w:rsidP="008B5644">
      <w:pPr>
        <w:jc w:val="center"/>
        <w:rPr>
          <w:rFonts w:ascii="Adobe Caslon Pro" w:hAnsi="Adobe Caslon Pro"/>
          <w:sz w:val="64"/>
          <w:szCs w:val="64"/>
        </w:rPr>
      </w:pPr>
      <w:r w:rsidRPr="007B73DD">
        <w:rPr>
          <w:rFonts w:ascii="Adobe Caslon Pro" w:hAnsi="Adobe Caslon Pro"/>
          <w:sz w:val="64"/>
          <w:szCs w:val="64"/>
        </w:rPr>
        <w:t>TREVOR MWANIKI</w:t>
      </w:r>
    </w:p>
    <w:p w:rsidR="008B5644" w:rsidRPr="000E4F7D" w:rsidRDefault="008B5644" w:rsidP="008B5644">
      <w:pPr>
        <w:jc w:val="center"/>
        <w:rPr>
          <w:rFonts w:ascii="Adobe Devanagari" w:hAnsi="Adobe Devanagari" w:cs="Adobe Devanagari"/>
          <w:sz w:val="34"/>
          <w:szCs w:val="34"/>
        </w:rPr>
      </w:pPr>
      <w:r w:rsidRPr="000E4F7D">
        <w:rPr>
          <w:rFonts w:ascii="Adobe Devanagari" w:hAnsi="Adobe Devanagari" w:cs="Adobe Devanagari"/>
          <w:sz w:val="34"/>
          <w:szCs w:val="34"/>
        </w:rPr>
        <w:t>+254 115251183</w:t>
      </w:r>
    </w:p>
    <w:p w:rsidR="008B5644" w:rsidRDefault="00CD4F84" w:rsidP="008B5644">
      <w:pPr>
        <w:jc w:val="center"/>
        <w:rPr>
          <w:rFonts w:ascii="Adobe Devanagari" w:hAnsi="Adobe Devanagari" w:cs="Adobe Devanagari"/>
          <w:sz w:val="34"/>
          <w:szCs w:val="34"/>
        </w:rPr>
      </w:pPr>
      <w:hyperlink r:id="rId6" w:history="1">
        <w:r w:rsidR="008B5644" w:rsidRPr="000E4F7D">
          <w:rPr>
            <w:rStyle w:val="Hyperlink"/>
            <w:rFonts w:ascii="Adobe Devanagari" w:hAnsi="Adobe Devanagari" w:cs="Adobe Devanagari"/>
            <w:sz w:val="34"/>
            <w:szCs w:val="34"/>
          </w:rPr>
          <w:t>trvrmwangi@gmail.com</w:t>
        </w:r>
      </w:hyperlink>
    </w:p>
    <w:p w:rsidR="00A74123" w:rsidRDefault="00A74123" w:rsidP="008B5644">
      <w:pPr>
        <w:jc w:val="center"/>
        <w:rPr>
          <w:rFonts w:ascii="Adobe Devanagari" w:hAnsi="Adobe Devanagari" w:cs="Adobe Devanagari"/>
          <w:sz w:val="34"/>
          <w:szCs w:val="34"/>
        </w:rPr>
      </w:pPr>
    </w:p>
    <w:p w:rsidR="00A74123" w:rsidRPr="000E4F7D" w:rsidRDefault="004C6D21" w:rsidP="00D00C49">
      <w:pPr>
        <w:rPr>
          <w:rFonts w:ascii="Adobe Devanagari" w:hAnsi="Adobe Devanagari" w:cs="Adobe Devanagari"/>
          <w:sz w:val="34"/>
          <w:szCs w:val="34"/>
        </w:rPr>
      </w:pPr>
      <w:r>
        <w:rPr>
          <w:rFonts w:ascii="Adobe Devanagari" w:hAnsi="Adobe Devanagari" w:cs="Adobe Devanagari"/>
          <w:sz w:val="34"/>
          <w:szCs w:val="34"/>
        </w:rPr>
        <w:t>I am a</w:t>
      </w:r>
      <w:r w:rsidR="00D00C49">
        <w:rPr>
          <w:rFonts w:ascii="Adobe Devanagari" w:hAnsi="Adobe Devanagari" w:cs="Adobe Devanagari"/>
          <w:sz w:val="34"/>
          <w:szCs w:val="34"/>
        </w:rPr>
        <w:t xml:space="preserve"> tech-enthusiast seeking to leverage my academic foundation and practical ski</w:t>
      </w:r>
      <w:r w:rsidR="00F07C3F">
        <w:rPr>
          <w:rFonts w:ascii="Adobe Devanagari" w:hAnsi="Adobe Devanagari" w:cs="Adobe Devanagari"/>
          <w:sz w:val="34"/>
          <w:szCs w:val="34"/>
        </w:rPr>
        <w:t xml:space="preserve">lls </w:t>
      </w:r>
      <w:ins w:id="0" w:author="TREVOR" w:date="2024-02-01T15:04:00Z">
        <w:r w:rsidR="00EC3F79">
          <w:rPr>
            <w:rFonts w:ascii="Adobe Devanagari" w:hAnsi="Adobe Devanagari" w:cs="Adobe Devanagari"/>
            <w:sz w:val="34"/>
            <w:szCs w:val="34"/>
          </w:rPr>
          <w:t>to the work environment, w</w:t>
        </w:r>
      </w:ins>
      <w:del w:id="1" w:author="TREVOR" w:date="2024-02-01T15:03:00Z">
        <w:r w:rsidR="00F07C3F" w:rsidDel="00EC3F79">
          <w:rPr>
            <w:rFonts w:ascii="Adobe Devanagari" w:hAnsi="Adobe Devanagari" w:cs="Adobe Devanagari"/>
            <w:sz w:val="34"/>
            <w:szCs w:val="34"/>
          </w:rPr>
          <w:delText xml:space="preserve">to contribute </w:delText>
        </w:r>
      </w:del>
      <w:del w:id="2" w:author="TREVOR" w:date="2024-02-01T15:02:00Z">
        <w:r w:rsidR="00F07C3F" w:rsidDel="00EC3F79">
          <w:rPr>
            <w:rFonts w:ascii="Adobe Devanagari" w:hAnsi="Adobe Devanagari" w:cs="Adobe Devanagari"/>
            <w:sz w:val="34"/>
            <w:szCs w:val="34"/>
          </w:rPr>
          <w:delText>effectively through</w:delText>
        </w:r>
        <w:r w:rsidR="00D00C49" w:rsidDel="00EC3F79">
          <w:rPr>
            <w:rFonts w:ascii="Adobe Devanagari" w:hAnsi="Adobe Devanagari" w:cs="Adobe Devanagari"/>
            <w:sz w:val="34"/>
            <w:szCs w:val="34"/>
          </w:rPr>
          <w:delText xml:space="preserve"> an inte</w:delText>
        </w:r>
        <w:r w:rsidR="00F07C3F" w:rsidDel="00EC3F79">
          <w:rPr>
            <w:rFonts w:ascii="Adobe Devanagari" w:hAnsi="Adobe Devanagari" w:cs="Adobe Devanagari"/>
            <w:sz w:val="34"/>
            <w:szCs w:val="34"/>
          </w:rPr>
          <w:delText xml:space="preserve">rnship role in your company, </w:delText>
        </w:r>
      </w:del>
      <w:del w:id="3" w:author="TREVOR" w:date="2024-02-01T15:04:00Z">
        <w:r w:rsidR="00F07C3F" w:rsidDel="00EC3F79">
          <w:rPr>
            <w:rFonts w:ascii="Adobe Devanagari" w:hAnsi="Adobe Devanagari" w:cs="Adobe Devanagari"/>
            <w:sz w:val="34"/>
            <w:szCs w:val="34"/>
          </w:rPr>
          <w:delText>w</w:delText>
        </w:r>
      </w:del>
      <w:r w:rsidR="00F07C3F">
        <w:rPr>
          <w:rFonts w:ascii="Adobe Devanagari" w:hAnsi="Adobe Devanagari" w:cs="Adobe Devanagari"/>
          <w:sz w:val="34"/>
          <w:szCs w:val="34"/>
        </w:rPr>
        <w:t>hile</w:t>
      </w:r>
      <w:r w:rsidR="00D00C49">
        <w:rPr>
          <w:rFonts w:ascii="Adobe Devanagari" w:hAnsi="Adobe Devanagari" w:cs="Adobe Devanagari"/>
          <w:sz w:val="34"/>
          <w:szCs w:val="34"/>
        </w:rPr>
        <w:t xml:space="preserve"> ever committed to continuous learning and new </w:t>
      </w:r>
      <w:r w:rsidR="00F07C3F">
        <w:rPr>
          <w:rFonts w:ascii="Adobe Devanagari" w:hAnsi="Adobe Devanagari" w:cs="Adobe Devanagari"/>
          <w:sz w:val="34"/>
          <w:szCs w:val="34"/>
        </w:rPr>
        <w:t>challenge</w:t>
      </w:r>
      <w:r w:rsidR="00D00C49">
        <w:rPr>
          <w:rFonts w:ascii="Adobe Devanagari" w:hAnsi="Adobe Devanagari" w:cs="Adobe Devanagari"/>
          <w:sz w:val="34"/>
          <w:szCs w:val="34"/>
        </w:rPr>
        <w:t>s.</w:t>
      </w:r>
    </w:p>
    <w:p w:rsidR="008B5644" w:rsidRDefault="008B5644" w:rsidP="008B5644">
      <w:pPr>
        <w:jc w:val="center"/>
        <w:rPr>
          <w:sz w:val="40"/>
          <w:szCs w:val="40"/>
        </w:rPr>
      </w:pPr>
    </w:p>
    <w:p w:rsidR="00467306" w:rsidRDefault="00467306" w:rsidP="008B5644">
      <w:pPr>
        <w:jc w:val="center"/>
        <w:rPr>
          <w:sz w:val="40"/>
          <w:szCs w:val="40"/>
        </w:rPr>
      </w:pPr>
    </w:p>
    <w:p w:rsidR="008B5644" w:rsidRPr="00A74123" w:rsidRDefault="008B5644" w:rsidP="008B5644">
      <w:pPr>
        <w:jc w:val="center"/>
        <w:rPr>
          <w:rFonts w:ascii="Adobe Caslon Pro" w:hAnsi="Adobe Caslon Pro"/>
          <w:sz w:val="48"/>
          <w:szCs w:val="48"/>
          <w:u w:val="single"/>
        </w:rPr>
      </w:pPr>
      <w:r w:rsidRPr="00A74123">
        <w:rPr>
          <w:rFonts w:ascii="Adobe Caslon Pro" w:hAnsi="Adobe Caslon Pro"/>
          <w:sz w:val="48"/>
          <w:szCs w:val="48"/>
          <w:u w:val="single"/>
        </w:rPr>
        <w:t>Education</w:t>
      </w:r>
    </w:p>
    <w:p w:rsidR="008B5644" w:rsidRDefault="008B5644" w:rsidP="000E2D01">
      <w:pPr>
        <w:pStyle w:val="ListParagraph"/>
        <w:numPr>
          <w:ilvl w:val="0"/>
          <w:numId w:val="1"/>
        </w:numPr>
        <w:spacing w:line="360" w:lineRule="auto"/>
        <w:rPr>
          <w:ins w:id="4" w:author="TREVOR" w:date="2024-02-01T16:30:00Z"/>
          <w:rFonts w:ascii="Adobe Devanagari" w:hAnsi="Adobe Devanagari" w:cs="Adobe Devanagari"/>
          <w:sz w:val="36"/>
          <w:szCs w:val="36"/>
        </w:rPr>
      </w:pPr>
      <w:r w:rsidRPr="00A74123">
        <w:rPr>
          <w:rFonts w:ascii="Adobe Devanagari" w:hAnsi="Adobe Devanagari" w:cs="Adobe Devanagari"/>
          <w:sz w:val="36"/>
          <w:szCs w:val="36"/>
        </w:rPr>
        <w:t xml:space="preserve">Njabini Boys’ High </w:t>
      </w:r>
      <w:r w:rsidR="000E2D01" w:rsidRPr="00A74123">
        <w:rPr>
          <w:rFonts w:ascii="Adobe Devanagari" w:hAnsi="Adobe Devanagari" w:cs="Adobe Devanagari"/>
          <w:sz w:val="36"/>
          <w:szCs w:val="36"/>
        </w:rPr>
        <w:t xml:space="preserve">School from </w:t>
      </w:r>
      <w:r w:rsidRPr="00A74123">
        <w:rPr>
          <w:rFonts w:ascii="Adobe Devanagari" w:hAnsi="Adobe Devanagari" w:cs="Adobe Devanagari"/>
          <w:sz w:val="36"/>
          <w:szCs w:val="36"/>
        </w:rPr>
        <w:t>2014 –</w:t>
      </w:r>
      <w:r w:rsidR="000E2D01" w:rsidRPr="00A74123">
        <w:rPr>
          <w:rFonts w:ascii="Adobe Devanagari" w:hAnsi="Adobe Devanagari" w:cs="Adobe Devanagari"/>
          <w:sz w:val="36"/>
          <w:szCs w:val="36"/>
        </w:rPr>
        <w:t xml:space="preserve"> 2017</w:t>
      </w:r>
    </w:p>
    <w:p w:rsidR="00563F41" w:rsidRPr="00563F41" w:rsidRDefault="00563F41" w:rsidP="00563F41">
      <w:pPr>
        <w:pStyle w:val="ListParagraph"/>
        <w:spacing w:line="360" w:lineRule="auto"/>
        <w:rPr>
          <w:rFonts w:ascii="Adobe Devanagari" w:hAnsi="Adobe Devanagari" w:cs="Adobe Devanagari"/>
          <w:sz w:val="34"/>
          <w:szCs w:val="34"/>
          <w:rPrChange w:id="5" w:author="TREVOR" w:date="2024-02-01T16:31:00Z">
            <w:rPr>
              <w:rFonts w:ascii="Adobe Devanagari" w:hAnsi="Adobe Devanagari" w:cs="Adobe Devanagari"/>
              <w:sz w:val="36"/>
              <w:szCs w:val="36"/>
            </w:rPr>
          </w:rPrChange>
        </w:rPr>
        <w:pPrChange w:id="6" w:author="TREVOR" w:date="2024-02-01T16:30:00Z">
          <w:pPr>
            <w:pStyle w:val="ListParagraph"/>
            <w:numPr>
              <w:numId w:val="1"/>
            </w:numPr>
            <w:spacing w:line="360" w:lineRule="auto"/>
            <w:ind w:hanging="360"/>
          </w:pPr>
        </w:pPrChange>
      </w:pPr>
      <w:ins w:id="7" w:author="TREVOR" w:date="2024-02-01T16:30:00Z">
        <w:r w:rsidRPr="00563F41">
          <w:rPr>
            <w:rFonts w:ascii="Adobe Devanagari" w:hAnsi="Adobe Devanagari" w:cs="Adobe Devanagari"/>
            <w:sz w:val="34"/>
            <w:szCs w:val="34"/>
            <w:rPrChange w:id="8" w:author="TREVOR" w:date="2024-02-01T16:31:00Z">
              <w:rPr>
                <w:rFonts w:ascii="Adobe Devanagari" w:hAnsi="Adobe Devanagari" w:cs="Adobe Devanagari"/>
                <w:sz w:val="36"/>
                <w:szCs w:val="36"/>
              </w:rPr>
            </w:rPrChange>
          </w:rPr>
          <w:t>Scored a mean grade of C-</w:t>
        </w:r>
      </w:ins>
    </w:p>
    <w:p w:rsidR="009E5BEE" w:rsidRPr="00A74123" w:rsidRDefault="008B5644" w:rsidP="000E2D01">
      <w:pPr>
        <w:pStyle w:val="ListParagraph"/>
        <w:numPr>
          <w:ilvl w:val="0"/>
          <w:numId w:val="1"/>
        </w:numPr>
        <w:spacing w:line="240" w:lineRule="auto"/>
        <w:rPr>
          <w:rFonts w:ascii="Adobe Devanagari" w:hAnsi="Adobe Devanagari" w:cs="Adobe Devanagari"/>
          <w:sz w:val="36"/>
          <w:szCs w:val="36"/>
        </w:rPr>
      </w:pPr>
      <w:r w:rsidRPr="00A74123">
        <w:rPr>
          <w:rFonts w:ascii="Adobe Devanagari" w:hAnsi="Adobe Devanagari" w:cs="Adobe Devanagari"/>
          <w:sz w:val="36"/>
          <w:szCs w:val="36"/>
        </w:rPr>
        <w:t xml:space="preserve">Kiambu National Polytechnic (formerly KIST) </w:t>
      </w:r>
      <w:r w:rsidR="000E2D01" w:rsidRPr="00A74123">
        <w:rPr>
          <w:rFonts w:ascii="Adobe Devanagari" w:hAnsi="Adobe Devanagari" w:cs="Adobe Devanagari"/>
          <w:sz w:val="36"/>
          <w:szCs w:val="36"/>
        </w:rPr>
        <w:t>from 2019-2023</w:t>
      </w:r>
    </w:p>
    <w:p w:rsidR="00EE79F5" w:rsidRPr="00A74123" w:rsidRDefault="00EE79F5" w:rsidP="000E2D01">
      <w:pPr>
        <w:spacing w:line="240" w:lineRule="auto"/>
        <w:ind w:left="720"/>
        <w:rPr>
          <w:rFonts w:ascii="Adobe Devanagari" w:hAnsi="Adobe Devanagari" w:cs="Adobe Devanagari"/>
          <w:sz w:val="34"/>
          <w:szCs w:val="34"/>
        </w:rPr>
      </w:pPr>
      <w:r w:rsidRPr="00A74123">
        <w:rPr>
          <w:rFonts w:ascii="Adobe Devanagari" w:hAnsi="Adobe Devanagari" w:cs="Adobe Devanagari"/>
          <w:sz w:val="34"/>
          <w:szCs w:val="34"/>
        </w:rPr>
        <w:t>Relevant modules:</w:t>
      </w:r>
    </w:p>
    <w:p w:rsidR="00EE79F5" w:rsidRPr="00A74123" w:rsidRDefault="00EE79F5" w:rsidP="000E2D01">
      <w:pPr>
        <w:spacing w:line="240" w:lineRule="auto"/>
        <w:ind w:left="720"/>
        <w:rPr>
          <w:rFonts w:ascii="Adobe Devanagari" w:hAnsi="Adobe Devanagari" w:cs="Adobe Devanagari"/>
          <w:sz w:val="34"/>
          <w:szCs w:val="34"/>
        </w:rPr>
      </w:pPr>
      <w:r w:rsidRPr="00A74123">
        <w:rPr>
          <w:rFonts w:ascii="Adobe Devanagari" w:hAnsi="Adobe Devanagari" w:cs="Adobe Devanagari"/>
          <w:sz w:val="34"/>
          <w:szCs w:val="34"/>
        </w:rPr>
        <w:t>Database Management, Software Analysis and Design, Operating Systems</w:t>
      </w:r>
      <w:r w:rsidR="000E4F7D" w:rsidRPr="00A74123">
        <w:rPr>
          <w:rFonts w:ascii="Adobe Devanagari" w:hAnsi="Adobe Devanagari" w:cs="Adobe Devanagari"/>
          <w:sz w:val="34"/>
          <w:szCs w:val="34"/>
        </w:rPr>
        <w:t>.</w:t>
      </w:r>
    </w:p>
    <w:p w:rsidR="009E5BEE" w:rsidRPr="00A74123" w:rsidRDefault="009E5BEE" w:rsidP="000E2D01">
      <w:pPr>
        <w:spacing w:line="240" w:lineRule="auto"/>
        <w:ind w:left="720"/>
        <w:rPr>
          <w:rFonts w:ascii="Adobe Devanagari" w:hAnsi="Adobe Devanagari" w:cs="Adobe Devanagari"/>
          <w:sz w:val="34"/>
          <w:szCs w:val="34"/>
        </w:rPr>
      </w:pPr>
      <w:r w:rsidRPr="00A74123">
        <w:rPr>
          <w:rFonts w:ascii="Adobe Devanagari" w:hAnsi="Adobe Devanagari" w:cs="Adobe Devanagari"/>
          <w:sz w:val="34"/>
          <w:szCs w:val="34"/>
        </w:rPr>
        <w:t>Diploma in I</w:t>
      </w:r>
      <w:r w:rsidR="000E2D01" w:rsidRPr="00A74123">
        <w:rPr>
          <w:rFonts w:ascii="Adobe Devanagari" w:hAnsi="Adobe Devanagari" w:cs="Adobe Devanagari"/>
          <w:sz w:val="34"/>
          <w:szCs w:val="34"/>
        </w:rPr>
        <w:t xml:space="preserve">nformation and </w:t>
      </w:r>
      <w:r w:rsidRPr="00A74123">
        <w:rPr>
          <w:rFonts w:ascii="Adobe Devanagari" w:hAnsi="Adobe Devanagari" w:cs="Adobe Devanagari"/>
          <w:sz w:val="34"/>
          <w:szCs w:val="34"/>
        </w:rPr>
        <w:t>C</w:t>
      </w:r>
      <w:r w:rsidR="000E2D01" w:rsidRPr="00A74123">
        <w:rPr>
          <w:rFonts w:ascii="Adobe Devanagari" w:hAnsi="Adobe Devanagari" w:cs="Adobe Devanagari"/>
          <w:sz w:val="34"/>
          <w:szCs w:val="34"/>
        </w:rPr>
        <w:t xml:space="preserve">ommunication </w:t>
      </w:r>
      <w:r w:rsidRPr="00A74123">
        <w:rPr>
          <w:rFonts w:ascii="Adobe Devanagari" w:hAnsi="Adobe Devanagari" w:cs="Adobe Devanagari"/>
          <w:sz w:val="34"/>
          <w:szCs w:val="34"/>
        </w:rPr>
        <w:t>T</w:t>
      </w:r>
      <w:r w:rsidR="000E2D01" w:rsidRPr="00A74123">
        <w:rPr>
          <w:rFonts w:ascii="Adobe Devanagari" w:hAnsi="Adobe Devanagari" w:cs="Adobe Devanagari"/>
          <w:sz w:val="34"/>
          <w:szCs w:val="34"/>
        </w:rPr>
        <w:t>echnology</w:t>
      </w:r>
      <w:r w:rsidRPr="00A74123">
        <w:rPr>
          <w:rFonts w:ascii="Adobe Devanagari" w:hAnsi="Adobe Devanagari" w:cs="Adobe Devanagari"/>
          <w:sz w:val="34"/>
          <w:szCs w:val="34"/>
        </w:rPr>
        <w:t xml:space="preserve"> expected in March 2024</w:t>
      </w:r>
      <w:r w:rsidR="000E4F7D" w:rsidRPr="00A74123">
        <w:rPr>
          <w:rFonts w:ascii="Adobe Devanagari" w:hAnsi="Adobe Devanagari" w:cs="Adobe Devanagari"/>
          <w:sz w:val="34"/>
          <w:szCs w:val="34"/>
        </w:rPr>
        <w:t>.</w:t>
      </w:r>
    </w:p>
    <w:p w:rsidR="00467306" w:rsidRPr="00467306" w:rsidRDefault="000E2D01" w:rsidP="00467306">
      <w:pPr>
        <w:pStyle w:val="ListParagraph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A74123">
        <w:rPr>
          <w:rFonts w:ascii="Adobe Devanagari" w:hAnsi="Adobe Devanagari" w:cs="Adobe Devanagari"/>
          <w:sz w:val="36"/>
          <w:szCs w:val="36"/>
        </w:rPr>
        <w:t xml:space="preserve">Online </w:t>
      </w:r>
      <w:r w:rsidR="000E4F7D" w:rsidRPr="00A74123">
        <w:rPr>
          <w:rFonts w:ascii="Adobe Devanagari" w:hAnsi="Adobe Devanagari" w:cs="Adobe Devanagari"/>
          <w:sz w:val="36"/>
          <w:szCs w:val="36"/>
        </w:rPr>
        <w:t xml:space="preserve">class </w:t>
      </w:r>
      <w:r w:rsidRPr="00A74123">
        <w:rPr>
          <w:rFonts w:ascii="Adobe Devanagari" w:hAnsi="Adobe Devanagari" w:cs="Adobe Devanagari"/>
          <w:sz w:val="36"/>
          <w:szCs w:val="36"/>
        </w:rPr>
        <w:t xml:space="preserve">session of </w:t>
      </w:r>
      <w:r w:rsidR="00EE79F5" w:rsidRPr="00A74123">
        <w:rPr>
          <w:rFonts w:ascii="Adobe Devanagari" w:hAnsi="Adobe Devanagari" w:cs="Adobe Devanagari"/>
          <w:sz w:val="36"/>
          <w:szCs w:val="36"/>
        </w:rPr>
        <w:t>Computer Science 50x with Harvard University</w:t>
      </w:r>
      <w:r w:rsidRPr="00A74123">
        <w:rPr>
          <w:rFonts w:ascii="Adobe Devanagari" w:hAnsi="Adobe Devanagari" w:cs="Adobe Devanagari"/>
          <w:sz w:val="36"/>
          <w:szCs w:val="36"/>
        </w:rPr>
        <w:t xml:space="preserve"> from January 2024 </w:t>
      </w:r>
      <w:r w:rsidR="000E4F7D" w:rsidRPr="00A74123">
        <w:rPr>
          <w:rFonts w:ascii="Adobe Devanagari" w:hAnsi="Adobe Devanagari" w:cs="Adobe Devanagari"/>
          <w:sz w:val="36"/>
          <w:szCs w:val="36"/>
        </w:rPr>
        <w:t>–</w:t>
      </w:r>
      <w:r w:rsidRPr="00A74123">
        <w:rPr>
          <w:rFonts w:ascii="Adobe Devanagari" w:hAnsi="Adobe Devanagari" w:cs="Adobe Devanagari"/>
          <w:sz w:val="36"/>
          <w:szCs w:val="36"/>
        </w:rPr>
        <w:t xml:space="preserve"> current</w:t>
      </w:r>
    </w:p>
    <w:p w:rsidR="0093032F" w:rsidRDefault="0093032F" w:rsidP="00467306">
      <w:pPr>
        <w:jc w:val="center"/>
        <w:rPr>
          <w:ins w:id="9" w:author="TREVOR" w:date="2024-02-01T12:04:00Z"/>
          <w:rFonts w:ascii="Adobe Caslon Pro" w:hAnsi="Adobe Caslon Pro"/>
          <w:sz w:val="48"/>
          <w:szCs w:val="48"/>
          <w:u w:val="single"/>
        </w:rPr>
      </w:pPr>
    </w:p>
    <w:p w:rsidR="009E5BEE" w:rsidRPr="00A74123" w:rsidRDefault="009E5BEE" w:rsidP="00467306">
      <w:pPr>
        <w:jc w:val="center"/>
        <w:rPr>
          <w:rFonts w:ascii="Adobe Caslon Pro" w:hAnsi="Adobe Caslon Pro"/>
          <w:sz w:val="48"/>
          <w:szCs w:val="48"/>
          <w:u w:val="single"/>
        </w:rPr>
      </w:pPr>
      <w:r w:rsidRPr="00A74123">
        <w:rPr>
          <w:rFonts w:ascii="Adobe Caslon Pro" w:hAnsi="Adobe Caslon Pro"/>
          <w:sz w:val="48"/>
          <w:szCs w:val="48"/>
          <w:u w:val="single"/>
        </w:rPr>
        <w:t>Experience</w:t>
      </w:r>
    </w:p>
    <w:p w:rsidR="00EE79F5" w:rsidRPr="00A74123" w:rsidRDefault="000E2D01" w:rsidP="000E2D01">
      <w:pPr>
        <w:rPr>
          <w:rFonts w:ascii="Adobe Devanagari" w:hAnsi="Adobe Devanagari" w:cs="Adobe Devanagari"/>
          <w:sz w:val="36"/>
          <w:szCs w:val="36"/>
        </w:rPr>
      </w:pPr>
      <w:r w:rsidRPr="00A74123">
        <w:rPr>
          <w:rFonts w:ascii="Adobe Devanagari" w:hAnsi="Adobe Devanagari" w:cs="Adobe Devanagari"/>
          <w:sz w:val="36"/>
          <w:szCs w:val="36"/>
        </w:rPr>
        <w:t>Attachment</w:t>
      </w:r>
      <w:r w:rsidR="00A74123">
        <w:rPr>
          <w:rFonts w:ascii="Adobe Devanagari" w:hAnsi="Adobe Devanagari" w:cs="Adobe Devanagari"/>
          <w:sz w:val="36"/>
          <w:szCs w:val="36"/>
        </w:rPr>
        <w:t xml:space="preserve"> programs</w:t>
      </w:r>
      <w:r w:rsidRPr="00A74123">
        <w:rPr>
          <w:rFonts w:ascii="Adobe Devanagari" w:hAnsi="Adobe Devanagari" w:cs="Adobe Devanagari"/>
          <w:sz w:val="36"/>
          <w:szCs w:val="36"/>
        </w:rPr>
        <w:t xml:space="preserve"> at:</w:t>
      </w:r>
    </w:p>
    <w:p w:rsidR="009E5BEE" w:rsidRPr="00A74123" w:rsidRDefault="009E5BEE" w:rsidP="000E2D01">
      <w:pPr>
        <w:pStyle w:val="ListParagraph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A74123">
        <w:rPr>
          <w:rFonts w:ascii="Adobe Devanagari" w:hAnsi="Adobe Devanagari" w:cs="Adobe Devanagari"/>
          <w:sz w:val="36"/>
          <w:szCs w:val="36"/>
        </w:rPr>
        <w:t>Nyala Dairy Co-o</w:t>
      </w:r>
      <w:r w:rsidR="000E4F7D" w:rsidRPr="00A74123">
        <w:rPr>
          <w:rFonts w:ascii="Adobe Devanagari" w:hAnsi="Adobe Devanagari" w:cs="Adobe Devanagari"/>
          <w:sz w:val="36"/>
          <w:szCs w:val="36"/>
        </w:rPr>
        <w:t xml:space="preserve">perative Society from </w:t>
      </w:r>
      <w:r w:rsidRPr="00A74123">
        <w:rPr>
          <w:rFonts w:ascii="Adobe Devanagari" w:hAnsi="Adobe Devanagari" w:cs="Adobe Devanagari"/>
          <w:sz w:val="36"/>
          <w:szCs w:val="36"/>
        </w:rPr>
        <w:t>September – December 2019)</w:t>
      </w:r>
    </w:p>
    <w:p w:rsidR="00EE79F5" w:rsidRPr="00A74123" w:rsidRDefault="00EE79F5" w:rsidP="000E2D01">
      <w:pPr>
        <w:pStyle w:val="ListParagraph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A74123">
        <w:rPr>
          <w:rFonts w:ascii="Adobe Devanagari" w:hAnsi="Adobe Devanagari" w:cs="Adobe Devanagari"/>
          <w:sz w:val="36"/>
          <w:szCs w:val="36"/>
        </w:rPr>
        <w:t>Ndumb</w:t>
      </w:r>
      <w:r w:rsidR="000E4F7D" w:rsidRPr="00A74123">
        <w:rPr>
          <w:rFonts w:ascii="Adobe Devanagari" w:hAnsi="Adobe Devanagari" w:cs="Adobe Devanagari"/>
          <w:sz w:val="36"/>
          <w:szCs w:val="36"/>
        </w:rPr>
        <w:t xml:space="preserve">eri Dairy Co-operative Limited from </w:t>
      </w:r>
      <w:r w:rsidRPr="00A74123">
        <w:rPr>
          <w:rFonts w:ascii="Adobe Devanagari" w:hAnsi="Adobe Devanagari" w:cs="Adobe Devanagari"/>
          <w:sz w:val="36"/>
          <w:szCs w:val="36"/>
        </w:rPr>
        <w:t>February – May 2021)</w:t>
      </w:r>
    </w:p>
    <w:p w:rsidR="00EE79F5" w:rsidRPr="00A74123" w:rsidRDefault="00EE79F5" w:rsidP="000E2D01">
      <w:pPr>
        <w:pStyle w:val="ListParagraph"/>
        <w:numPr>
          <w:ilvl w:val="0"/>
          <w:numId w:val="3"/>
        </w:numPr>
        <w:spacing w:line="240" w:lineRule="auto"/>
        <w:rPr>
          <w:rFonts w:ascii="Adobe Devanagari" w:hAnsi="Adobe Devanagari" w:cs="Adobe Devanagari"/>
          <w:sz w:val="34"/>
          <w:szCs w:val="34"/>
        </w:rPr>
      </w:pPr>
      <w:r w:rsidRPr="00A74123">
        <w:rPr>
          <w:rFonts w:ascii="Adobe Devanagari" w:hAnsi="Adobe Devanagari" w:cs="Adobe Devanagari"/>
          <w:sz w:val="34"/>
          <w:szCs w:val="34"/>
        </w:rPr>
        <w:t>Completed 7 months of work experience in the ICT department of these 2 companies.</w:t>
      </w:r>
    </w:p>
    <w:p w:rsidR="009E5BEE" w:rsidRPr="00A74123" w:rsidRDefault="00EE79F5" w:rsidP="000E2D01">
      <w:pPr>
        <w:pStyle w:val="ListParagraph"/>
        <w:numPr>
          <w:ilvl w:val="0"/>
          <w:numId w:val="3"/>
        </w:numPr>
        <w:spacing w:line="240" w:lineRule="auto"/>
        <w:rPr>
          <w:rFonts w:ascii="Adobe Devanagari" w:hAnsi="Adobe Devanagari" w:cs="Adobe Devanagari"/>
          <w:sz w:val="34"/>
          <w:szCs w:val="34"/>
        </w:rPr>
      </w:pPr>
      <w:r w:rsidRPr="00A74123">
        <w:rPr>
          <w:rFonts w:ascii="Adobe Devanagari" w:hAnsi="Adobe Devanagari" w:cs="Adobe Devanagari"/>
          <w:sz w:val="34"/>
          <w:szCs w:val="34"/>
        </w:rPr>
        <w:t xml:space="preserve">Performed </w:t>
      </w:r>
      <w:r w:rsidR="000E2D01" w:rsidRPr="00A74123">
        <w:rPr>
          <w:rFonts w:ascii="Adobe Devanagari" w:hAnsi="Adobe Devanagari" w:cs="Adobe Devanagari"/>
          <w:sz w:val="34"/>
          <w:szCs w:val="34"/>
        </w:rPr>
        <w:t>among other tasks;</w:t>
      </w:r>
      <w:r w:rsidRPr="00A74123">
        <w:rPr>
          <w:rFonts w:ascii="Adobe Devanagari" w:hAnsi="Adobe Devanagari" w:cs="Adobe Devanagari"/>
          <w:sz w:val="34"/>
          <w:szCs w:val="34"/>
        </w:rPr>
        <w:t xml:space="preserve"> c</w:t>
      </w:r>
      <w:r w:rsidR="009E5BEE" w:rsidRPr="00A74123">
        <w:rPr>
          <w:rFonts w:ascii="Adobe Devanagari" w:hAnsi="Adobe Devanagari" w:cs="Adobe Devanagari"/>
          <w:sz w:val="34"/>
          <w:szCs w:val="34"/>
        </w:rPr>
        <w:t>omputer system and hardware</w:t>
      </w:r>
      <w:r w:rsidRPr="00A74123">
        <w:rPr>
          <w:rFonts w:ascii="Adobe Devanagari" w:hAnsi="Adobe Devanagari" w:cs="Adobe Devanagari"/>
          <w:sz w:val="34"/>
          <w:szCs w:val="34"/>
        </w:rPr>
        <w:t xml:space="preserve"> maintenance, software installation and d</w:t>
      </w:r>
      <w:r w:rsidR="009E5BEE" w:rsidRPr="00A74123">
        <w:rPr>
          <w:rFonts w:ascii="Adobe Devanagari" w:hAnsi="Adobe Devanagari" w:cs="Adobe Devanagari"/>
          <w:sz w:val="34"/>
          <w:szCs w:val="34"/>
        </w:rPr>
        <w:t>atabase system management</w:t>
      </w:r>
      <w:r w:rsidRPr="00A74123">
        <w:rPr>
          <w:rFonts w:ascii="Adobe Devanagari" w:hAnsi="Adobe Devanagari" w:cs="Adobe Devanagari"/>
          <w:sz w:val="34"/>
          <w:szCs w:val="34"/>
        </w:rPr>
        <w:t>.</w:t>
      </w:r>
    </w:p>
    <w:p w:rsidR="000E4F7D" w:rsidRPr="00A74123" w:rsidRDefault="000E2D01" w:rsidP="000E4F7D">
      <w:pPr>
        <w:pStyle w:val="ListParagraph"/>
        <w:numPr>
          <w:ilvl w:val="0"/>
          <w:numId w:val="3"/>
        </w:numPr>
        <w:spacing w:line="240" w:lineRule="auto"/>
        <w:rPr>
          <w:rFonts w:ascii="Adobe Devanagari" w:hAnsi="Adobe Devanagari" w:cs="Adobe Devanagari"/>
          <w:sz w:val="34"/>
          <w:szCs w:val="34"/>
        </w:rPr>
      </w:pPr>
      <w:r w:rsidRPr="00A74123">
        <w:rPr>
          <w:rFonts w:ascii="Adobe Devanagari" w:hAnsi="Adobe Devanagari" w:cs="Adobe Devanagari"/>
          <w:sz w:val="34"/>
          <w:szCs w:val="34"/>
        </w:rPr>
        <w:t>Undertook training in data entry, consistently achieving set targets.</w:t>
      </w:r>
    </w:p>
    <w:p w:rsidR="009E5BEE" w:rsidRDefault="009E5BEE" w:rsidP="009E5BEE">
      <w:pPr>
        <w:jc w:val="center"/>
        <w:rPr>
          <w:sz w:val="40"/>
          <w:szCs w:val="40"/>
        </w:rPr>
      </w:pPr>
    </w:p>
    <w:p w:rsidR="000E4F7D" w:rsidRDefault="000E4F7D" w:rsidP="009E5BEE">
      <w:pPr>
        <w:jc w:val="center"/>
        <w:rPr>
          <w:sz w:val="40"/>
          <w:szCs w:val="40"/>
        </w:rPr>
      </w:pPr>
    </w:p>
    <w:p w:rsidR="009E5BEE" w:rsidRPr="00A74123" w:rsidRDefault="009E5BEE" w:rsidP="009E5BEE">
      <w:pPr>
        <w:jc w:val="center"/>
        <w:rPr>
          <w:rFonts w:ascii="Adobe Caslon Pro" w:hAnsi="Adobe Caslon Pro"/>
          <w:sz w:val="48"/>
          <w:szCs w:val="48"/>
          <w:u w:val="single"/>
        </w:rPr>
      </w:pPr>
      <w:r w:rsidRPr="00A74123">
        <w:rPr>
          <w:rFonts w:ascii="Adobe Caslon Pro" w:hAnsi="Adobe Caslon Pro"/>
          <w:sz w:val="48"/>
          <w:szCs w:val="48"/>
          <w:u w:val="single"/>
        </w:rPr>
        <w:t>Skills</w:t>
      </w:r>
    </w:p>
    <w:p w:rsidR="000E4F7D" w:rsidRPr="00A74123" w:rsidRDefault="000E4F7D" w:rsidP="000E4F7D">
      <w:pPr>
        <w:rPr>
          <w:rFonts w:ascii="Adobe Devanagari" w:hAnsi="Adobe Devanagari" w:cs="Adobe Devanagari"/>
          <w:sz w:val="36"/>
          <w:szCs w:val="36"/>
        </w:rPr>
      </w:pPr>
      <w:r w:rsidRPr="00A74123">
        <w:rPr>
          <w:rFonts w:ascii="Adobe Devanagari" w:hAnsi="Adobe Devanagari" w:cs="Adobe Devanagari"/>
          <w:sz w:val="36"/>
          <w:szCs w:val="36"/>
        </w:rPr>
        <w:t>Computer skills</w:t>
      </w:r>
    </w:p>
    <w:p w:rsidR="009E5BEE" w:rsidRPr="00A74123" w:rsidRDefault="009E5BEE" w:rsidP="000E4F7D">
      <w:pPr>
        <w:pStyle w:val="ListParagraph"/>
        <w:numPr>
          <w:ilvl w:val="0"/>
          <w:numId w:val="4"/>
        </w:numPr>
        <w:rPr>
          <w:rFonts w:ascii="Adobe Devanagari" w:hAnsi="Adobe Devanagari" w:cs="Adobe Devanagari"/>
          <w:sz w:val="34"/>
          <w:szCs w:val="34"/>
        </w:rPr>
      </w:pPr>
      <w:r w:rsidRPr="00A74123">
        <w:rPr>
          <w:rFonts w:ascii="Adobe Devanagari" w:hAnsi="Adobe Devanagari" w:cs="Adobe Devanagari"/>
          <w:sz w:val="34"/>
          <w:szCs w:val="34"/>
        </w:rPr>
        <w:t xml:space="preserve">Programming in Python, HTML, CSS, C++ and </w:t>
      </w:r>
      <w:r w:rsidR="000E4F7D" w:rsidRPr="00A74123">
        <w:rPr>
          <w:rFonts w:ascii="Adobe Devanagari" w:hAnsi="Adobe Devanagari" w:cs="Adobe Devanagari"/>
          <w:sz w:val="34"/>
          <w:szCs w:val="34"/>
        </w:rPr>
        <w:t>JavaScript languages</w:t>
      </w:r>
      <w:r w:rsidRPr="00A74123">
        <w:rPr>
          <w:rFonts w:ascii="Adobe Devanagari" w:hAnsi="Adobe Devanagari" w:cs="Adobe Devanagari"/>
          <w:sz w:val="34"/>
          <w:szCs w:val="34"/>
        </w:rPr>
        <w:t xml:space="preserve"> with Visual Studio Code</w:t>
      </w:r>
      <w:r w:rsidR="000E4F7D" w:rsidRPr="00A74123">
        <w:rPr>
          <w:rFonts w:ascii="Adobe Devanagari" w:hAnsi="Adobe Devanagari" w:cs="Adobe Devanagari"/>
          <w:sz w:val="34"/>
          <w:szCs w:val="34"/>
        </w:rPr>
        <w:t>.</w:t>
      </w:r>
    </w:p>
    <w:p w:rsidR="000E4F7D" w:rsidRPr="00A74123" w:rsidRDefault="000E4F7D" w:rsidP="000E4F7D">
      <w:pPr>
        <w:pStyle w:val="ListParagraph"/>
        <w:numPr>
          <w:ilvl w:val="0"/>
          <w:numId w:val="4"/>
        </w:numPr>
        <w:rPr>
          <w:rFonts w:ascii="Adobe Devanagari" w:hAnsi="Adobe Devanagari" w:cs="Adobe Devanagari"/>
          <w:sz w:val="34"/>
          <w:szCs w:val="34"/>
        </w:rPr>
      </w:pPr>
      <w:r w:rsidRPr="00A74123">
        <w:rPr>
          <w:rFonts w:ascii="Adobe Devanagari" w:hAnsi="Adobe Devanagari" w:cs="Adobe Devanagari"/>
          <w:sz w:val="34"/>
          <w:szCs w:val="34"/>
        </w:rPr>
        <w:t>Database Management software with MySQL.</w:t>
      </w:r>
    </w:p>
    <w:p w:rsidR="009E5BEE" w:rsidRPr="00A74123" w:rsidRDefault="009E5BEE" w:rsidP="000E4F7D">
      <w:pPr>
        <w:pStyle w:val="ListParagraph"/>
        <w:numPr>
          <w:ilvl w:val="0"/>
          <w:numId w:val="4"/>
        </w:numPr>
        <w:rPr>
          <w:rFonts w:ascii="Adobe Devanagari" w:hAnsi="Adobe Devanagari" w:cs="Adobe Devanagari"/>
          <w:sz w:val="34"/>
          <w:szCs w:val="34"/>
        </w:rPr>
      </w:pPr>
      <w:r w:rsidRPr="00A74123">
        <w:rPr>
          <w:rFonts w:ascii="Adobe Devanagari" w:hAnsi="Adobe Devanagari" w:cs="Adobe Devanagari"/>
          <w:sz w:val="34"/>
          <w:szCs w:val="34"/>
        </w:rPr>
        <w:t>Proficient with Microsoft Office Suite</w:t>
      </w:r>
      <w:r w:rsidR="000E4F7D" w:rsidRPr="00A74123">
        <w:rPr>
          <w:rFonts w:ascii="Adobe Devanagari" w:hAnsi="Adobe Devanagari" w:cs="Adobe Devanagari"/>
          <w:sz w:val="34"/>
          <w:szCs w:val="34"/>
        </w:rPr>
        <w:t xml:space="preserve"> products.</w:t>
      </w:r>
    </w:p>
    <w:p w:rsidR="009E5BEE" w:rsidRPr="00A74123" w:rsidRDefault="000E4F7D" w:rsidP="000E4F7D">
      <w:pPr>
        <w:pStyle w:val="ListParagraph"/>
        <w:numPr>
          <w:ilvl w:val="0"/>
          <w:numId w:val="4"/>
        </w:numPr>
        <w:rPr>
          <w:rFonts w:ascii="Adobe Devanagari" w:hAnsi="Adobe Devanagari" w:cs="Adobe Devanagari"/>
          <w:sz w:val="34"/>
          <w:szCs w:val="34"/>
        </w:rPr>
      </w:pPr>
      <w:r w:rsidRPr="00A74123">
        <w:rPr>
          <w:rFonts w:ascii="Adobe Devanagari" w:hAnsi="Adobe Devanagari" w:cs="Adobe Devanagari"/>
          <w:sz w:val="34"/>
          <w:szCs w:val="34"/>
        </w:rPr>
        <w:lastRenderedPageBreak/>
        <w:t>Project m</w:t>
      </w:r>
      <w:r w:rsidR="009E5BEE" w:rsidRPr="00A74123">
        <w:rPr>
          <w:rFonts w:ascii="Adobe Devanagari" w:hAnsi="Adobe Devanagari" w:cs="Adobe Devanagari"/>
          <w:sz w:val="34"/>
          <w:szCs w:val="34"/>
        </w:rPr>
        <w:t xml:space="preserve">anagement </w:t>
      </w:r>
      <w:r w:rsidRPr="00A74123">
        <w:rPr>
          <w:rFonts w:ascii="Adobe Devanagari" w:hAnsi="Adobe Devanagari" w:cs="Adobe Devanagari"/>
          <w:sz w:val="34"/>
          <w:szCs w:val="34"/>
        </w:rPr>
        <w:t xml:space="preserve">and collaboration </w:t>
      </w:r>
      <w:r w:rsidR="009E5BEE" w:rsidRPr="00A74123">
        <w:rPr>
          <w:rFonts w:ascii="Adobe Devanagari" w:hAnsi="Adobe Devanagari" w:cs="Adobe Devanagari"/>
          <w:sz w:val="34"/>
          <w:szCs w:val="34"/>
        </w:rPr>
        <w:t>with GitHub</w:t>
      </w:r>
      <w:r w:rsidRPr="00A74123">
        <w:rPr>
          <w:rFonts w:ascii="Adobe Devanagari" w:hAnsi="Adobe Devanagari" w:cs="Adobe Devanagari"/>
          <w:sz w:val="34"/>
          <w:szCs w:val="34"/>
        </w:rPr>
        <w:t>.</w:t>
      </w:r>
    </w:p>
    <w:p w:rsidR="000E4F7D" w:rsidRPr="00A74123" w:rsidRDefault="000E4F7D" w:rsidP="00A74123">
      <w:pPr>
        <w:pStyle w:val="ListParagraph"/>
        <w:numPr>
          <w:ilvl w:val="0"/>
          <w:numId w:val="4"/>
        </w:numPr>
        <w:rPr>
          <w:rFonts w:ascii="Adobe Devanagari" w:hAnsi="Adobe Devanagari" w:cs="Adobe Devanagari"/>
          <w:sz w:val="34"/>
          <w:szCs w:val="34"/>
        </w:rPr>
      </w:pPr>
      <w:r w:rsidRPr="00A74123">
        <w:rPr>
          <w:rFonts w:ascii="Adobe Devanagari" w:hAnsi="Adobe Devanagari" w:cs="Adobe Devanagari"/>
          <w:sz w:val="34"/>
          <w:szCs w:val="34"/>
        </w:rPr>
        <w:t>Operating System maintenance</w:t>
      </w:r>
      <w:r w:rsidR="00A74123" w:rsidRPr="00A74123">
        <w:rPr>
          <w:rFonts w:ascii="Adobe Devanagari" w:hAnsi="Adobe Devanagari" w:cs="Adobe Devanagari"/>
          <w:sz w:val="34"/>
          <w:szCs w:val="34"/>
        </w:rPr>
        <w:t>.</w:t>
      </w:r>
    </w:p>
    <w:p w:rsidR="000E4F7D" w:rsidRPr="00A74123" w:rsidRDefault="000E4F7D" w:rsidP="000E4F7D">
      <w:pPr>
        <w:rPr>
          <w:rFonts w:ascii="Adobe Devanagari" w:hAnsi="Adobe Devanagari" w:cs="Adobe Devanagari"/>
          <w:sz w:val="36"/>
          <w:szCs w:val="36"/>
        </w:rPr>
      </w:pPr>
      <w:r w:rsidRPr="00A74123">
        <w:rPr>
          <w:rFonts w:ascii="Adobe Devanagari" w:hAnsi="Adobe Devanagari" w:cs="Adobe Devanagari"/>
          <w:sz w:val="36"/>
          <w:szCs w:val="36"/>
        </w:rPr>
        <w:t>Technical skills</w:t>
      </w:r>
    </w:p>
    <w:p w:rsidR="000E4F7D" w:rsidRPr="00A74123" w:rsidRDefault="00EE79F5" w:rsidP="000E4F7D">
      <w:pPr>
        <w:pStyle w:val="ListParagraph"/>
        <w:numPr>
          <w:ilvl w:val="0"/>
          <w:numId w:val="5"/>
        </w:numPr>
        <w:rPr>
          <w:rFonts w:ascii="Adobe Devanagari" w:hAnsi="Adobe Devanagari" w:cs="Adobe Devanagari"/>
          <w:sz w:val="34"/>
          <w:szCs w:val="34"/>
        </w:rPr>
      </w:pPr>
      <w:r w:rsidRPr="00A74123">
        <w:rPr>
          <w:rFonts w:ascii="Adobe Devanagari" w:hAnsi="Adobe Devanagari" w:cs="Adobe Devanagari"/>
          <w:sz w:val="34"/>
          <w:szCs w:val="34"/>
        </w:rPr>
        <w:t>Critical thinking</w:t>
      </w:r>
      <w:r w:rsidR="00A74123">
        <w:rPr>
          <w:rFonts w:ascii="Adobe Devanagari" w:hAnsi="Adobe Devanagari" w:cs="Adobe Devanagari"/>
          <w:sz w:val="34"/>
          <w:szCs w:val="34"/>
        </w:rPr>
        <w:t>.</w:t>
      </w:r>
    </w:p>
    <w:p w:rsidR="00EE79F5" w:rsidRDefault="00EE79F5" w:rsidP="000E4F7D">
      <w:pPr>
        <w:pStyle w:val="ListParagraph"/>
        <w:numPr>
          <w:ilvl w:val="0"/>
          <w:numId w:val="5"/>
        </w:numPr>
        <w:rPr>
          <w:rFonts w:ascii="Adobe Devanagari" w:hAnsi="Adobe Devanagari" w:cs="Adobe Devanagari"/>
          <w:sz w:val="34"/>
          <w:szCs w:val="34"/>
        </w:rPr>
      </w:pPr>
      <w:r w:rsidRPr="00A74123">
        <w:rPr>
          <w:rFonts w:ascii="Adobe Devanagari" w:hAnsi="Adobe Devanagari" w:cs="Adobe Devanagari"/>
          <w:sz w:val="34"/>
          <w:szCs w:val="34"/>
        </w:rPr>
        <w:t>Time management</w:t>
      </w:r>
      <w:r w:rsidR="00A74123">
        <w:rPr>
          <w:rFonts w:ascii="Adobe Devanagari" w:hAnsi="Adobe Devanagari" w:cs="Adobe Devanagari"/>
          <w:sz w:val="34"/>
          <w:szCs w:val="34"/>
        </w:rPr>
        <w:t>.</w:t>
      </w:r>
    </w:p>
    <w:p w:rsidR="00D00C49" w:rsidRPr="00A74123" w:rsidRDefault="00D00C49" w:rsidP="000E4F7D">
      <w:pPr>
        <w:pStyle w:val="ListParagraph"/>
        <w:numPr>
          <w:ilvl w:val="0"/>
          <w:numId w:val="5"/>
        </w:numPr>
        <w:rPr>
          <w:rFonts w:ascii="Adobe Devanagari" w:hAnsi="Adobe Devanagari" w:cs="Adobe Devanagari"/>
          <w:sz w:val="34"/>
          <w:szCs w:val="34"/>
        </w:rPr>
      </w:pPr>
      <w:r>
        <w:rPr>
          <w:rFonts w:ascii="Adobe Devanagari" w:hAnsi="Adobe Devanagari" w:cs="Adobe Devanagari"/>
          <w:sz w:val="34"/>
          <w:szCs w:val="34"/>
        </w:rPr>
        <w:t>Teamwork and collaboration.</w:t>
      </w:r>
    </w:p>
    <w:p w:rsidR="00EE79F5" w:rsidRDefault="00EE79F5" w:rsidP="000E4F7D">
      <w:pPr>
        <w:pStyle w:val="ListParagraph"/>
        <w:numPr>
          <w:ilvl w:val="0"/>
          <w:numId w:val="5"/>
        </w:numPr>
        <w:rPr>
          <w:rFonts w:ascii="Adobe Devanagari" w:hAnsi="Adobe Devanagari" w:cs="Adobe Devanagari"/>
          <w:sz w:val="34"/>
          <w:szCs w:val="34"/>
        </w:rPr>
      </w:pPr>
      <w:r w:rsidRPr="00A74123">
        <w:rPr>
          <w:rFonts w:ascii="Adobe Devanagari" w:hAnsi="Adobe Devanagari" w:cs="Adobe Devanagari"/>
          <w:sz w:val="34"/>
          <w:szCs w:val="34"/>
        </w:rPr>
        <w:t>Adaptability</w:t>
      </w:r>
      <w:r w:rsidR="000E4F7D" w:rsidRPr="00A74123">
        <w:rPr>
          <w:rFonts w:ascii="Adobe Devanagari" w:hAnsi="Adobe Devanagari" w:cs="Adobe Devanagari"/>
          <w:sz w:val="34"/>
          <w:szCs w:val="34"/>
        </w:rPr>
        <w:t xml:space="preserve"> </w:t>
      </w:r>
      <w:r w:rsidR="00A74123" w:rsidRPr="00A74123">
        <w:rPr>
          <w:rFonts w:ascii="Adobe Devanagari" w:hAnsi="Adobe Devanagari" w:cs="Adobe Devanagari"/>
          <w:sz w:val="34"/>
          <w:szCs w:val="34"/>
        </w:rPr>
        <w:t>to</w:t>
      </w:r>
      <w:r w:rsidR="000E4F7D" w:rsidRPr="00A74123">
        <w:rPr>
          <w:rFonts w:ascii="Adobe Devanagari" w:hAnsi="Adobe Devanagari" w:cs="Adobe Devanagari"/>
          <w:sz w:val="34"/>
          <w:szCs w:val="34"/>
        </w:rPr>
        <w:t xml:space="preserve"> positively respond to challenges.</w:t>
      </w:r>
    </w:p>
    <w:p w:rsidR="00A74123" w:rsidRPr="00A74123" w:rsidRDefault="00A74123" w:rsidP="000E4F7D">
      <w:pPr>
        <w:pStyle w:val="ListParagraph"/>
        <w:numPr>
          <w:ilvl w:val="0"/>
          <w:numId w:val="5"/>
        </w:numPr>
        <w:rPr>
          <w:rFonts w:ascii="Adobe Devanagari" w:hAnsi="Adobe Devanagari" w:cs="Adobe Devanagari"/>
          <w:sz w:val="34"/>
          <w:szCs w:val="34"/>
        </w:rPr>
      </w:pPr>
      <w:r>
        <w:rPr>
          <w:rFonts w:ascii="Adobe Devanagari" w:hAnsi="Adobe Devanagari" w:cs="Adobe Devanagari"/>
          <w:sz w:val="34"/>
          <w:szCs w:val="34"/>
        </w:rPr>
        <w:t>Self-directed learning and research.</w:t>
      </w:r>
    </w:p>
    <w:p w:rsidR="009E5BEE" w:rsidRDefault="009E5BEE" w:rsidP="009E5BEE">
      <w:pPr>
        <w:jc w:val="center"/>
        <w:rPr>
          <w:sz w:val="40"/>
          <w:szCs w:val="40"/>
        </w:rPr>
      </w:pPr>
    </w:p>
    <w:p w:rsidR="009E5BEE" w:rsidRDefault="00D00C49" w:rsidP="00D00C49">
      <w:pPr>
        <w:jc w:val="center"/>
        <w:rPr>
          <w:rFonts w:ascii="Adobe Caslon Pro" w:hAnsi="Adobe Caslon Pro"/>
          <w:sz w:val="48"/>
          <w:szCs w:val="48"/>
          <w:u w:val="single"/>
        </w:rPr>
      </w:pPr>
      <w:r w:rsidRPr="00D00C49">
        <w:rPr>
          <w:rFonts w:ascii="Adobe Caslon Pro" w:hAnsi="Adobe Caslon Pro"/>
          <w:sz w:val="48"/>
          <w:szCs w:val="48"/>
          <w:u w:val="single"/>
        </w:rPr>
        <w:t>Certifications</w:t>
      </w:r>
    </w:p>
    <w:p w:rsidR="00F07C3F" w:rsidRDefault="00D00C49" w:rsidP="00F07C3F">
      <w:pPr>
        <w:rPr>
          <w:rFonts w:ascii="Adobe Devanagari" w:hAnsi="Adobe Devanagari" w:cs="Adobe Devanagari"/>
          <w:sz w:val="34"/>
          <w:szCs w:val="34"/>
        </w:rPr>
      </w:pPr>
      <w:r>
        <w:rPr>
          <w:rFonts w:ascii="Adobe Devanagari" w:hAnsi="Adobe Devanagari" w:cs="Adobe Devanagari"/>
          <w:sz w:val="34"/>
          <w:szCs w:val="34"/>
        </w:rPr>
        <w:t>Attached with this file are transcripts of examin</w:t>
      </w:r>
      <w:r w:rsidR="00F07C3F">
        <w:rPr>
          <w:rFonts w:ascii="Adobe Devanagari" w:hAnsi="Adobe Devanagari" w:cs="Adobe Devanagari"/>
          <w:sz w:val="34"/>
          <w:szCs w:val="34"/>
        </w:rPr>
        <w:t>ations done in the past 3 years.</w:t>
      </w:r>
    </w:p>
    <w:p w:rsidR="00D00C49" w:rsidRDefault="00F07C3F" w:rsidP="00F07C3F">
      <w:pPr>
        <w:rPr>
          <w:rFonts w:ascii="Adobe Devanagari" w:hAnsi="Adobe Devanagari" w:cs="Adobe Devanagari"/>
          <w:sz w:val="34"/>
          <w:szCs w:val="34"/>
        </w:rPr>
      </w:pPr>
      <w:r>
        <w:rPr>
          <w:rFonts w:ascii="Adobe Devanagari" w:hAnsi="Adobe Devanagari" w:cs="Adobe Devanagari"/>
          <w:sz w:val="34"/>
          <w:szCs w:val="34"/>
        </w:rPr>
        <w:t>Diploma in Information and Communication Technology expected from March 2024.</w:t>
      </w:r>
    </w:p>
    <w:p w:rsidR="00F07C3F" w:rsidRDefault="00F07C3F" w:rsidP="00F07C3F">
      <w:pPr>
        <w:rPr>
          <w:ins w:id="10" w:author="TREVOR" w:date="2024-02-01T15:06:00Z"/>
          <w:rFonts w:ascii="Adobe Devanagari" w:hAnsi="Adobe Devanagari" w:cs="Adobe Devanagari"/>
          <w:sz w:val="34"/>
          <w:szCs w:val="34"/>
        </w:rPr>
      </w:pPr>
    </w:p>
    <w:p w:rsidR="00EC3F79" w:rsidRPr="00EC3F79" w:rsidRDefault="00EC3F79">
      <w:pPr>
        <w:jc w:val="center"/>
        <w:rPr>
          <w:ins w:id="11" w:author="TREVOR" w:date="2024-02-01T15:07:00Z"/>
          <w:rFonts w:ascii="Adobe Caslon Pro" w:hAnsi="Adobe Caslon Pro" w:cs="Adobe Devanagari"/>
          <w:sz w:val="48"/>
          <w:szCs w:val="48"/>
          <w:u w:val="single"/>
          <w:rPrChange w:id="12" w:author="TREVOR" w:date="2024-02-01T15:08:00Z">
            <w:rPr>
              <w:ins w:id="13" w:author="TREVOR" w:date="2024-02-01T15:07:00Z"/>
              <w:rFonts w:ascii="Adobe Caslon Pro" w:hAnsi="Adobe Caslon Pro" w:cs="Adobe Devanagari"/>
              <w:sz w:val="48"/>
              <w:szCs w:val="48"/>
            </w:rPr>
          </w:rPrChange>
        </w:rPr>
        <w:pPrChange w:id="14" w:author="TREVOR" w:date="2024-02-01T15:08:00Z">
          <w:pPr/>
        </w:pPrChange>
      </w:pPr>
      <w:ins w:id="15" w:author="TREVOR" w:date="2024-02-01T15:07:00Z">
        <w:r w:rsidRPr="00EC3F79">
          <w:rPr>
            <w:rFonts w:ascii="Adobe Caslon Pro" w:hAnsi="Adobe Caslon Pro" w:cs="Adobe Devanagari"/>
            <w:sz w:val="48"/>
            <w:szCs w:val="48"/>
            <w:u w:val="single"/>
            <w:rPrChange w:id="16" w:author="TREVOR" w:date="2024-02-01T15:08:00Z">
              <w:rPr>
                <w:rFonts w:ascii="Adobe Caslon Pro" w:hAnsi="Adobe Caslon Pro" w:cs="Adobe Devanagari"/>
                <w:sz w:val="48"/>
                <w:szCs w:val="48"/>
              </w:rPr>
            </w:rPrChange>
          </w:rPr>
          <w:t>Referees</w:t>
        </w:r>
      </w:ins>
    </w:p>
    <w:p w:rsidR="00EC3F79" w:rsidRDefault="00EC3F79">
      <w:pPr>
        <w:spacing w:line="240" w:lineRule="auto"/>
        <w:rPr>
          <w:ins w:id="17" w:author="TREVOR" w:date="2024-02-01T15:08:00Z"/>
          <w:rFonts w:ascii="Adobe Devanagari" w:hAnsi="Adobe Devanagari" w:cs="Adobe Devanagari"/>
          <w:sz w:val="34"/>
          <w:szCs w:val="34"/>
        </w:rPr>
        <w:pPrChange w:id="18" w:author="TREVOR" w:date="2024-02-01T15:08:00Z">
          <w:pPr/>
        </w:pPrChange>
      </w:pPr>
      <w:ins w:id="19" w:author="TREVOR" w:date="2024-02-01T15:08:00Z">
        <w:r>
          <w:rPr>
            <w:rFonts w:ascii="Adobe Devanagari" w:hAnsi="Adobe Devanagari" w:cs="Adobe Devanagari"/>
            <w:sz w:val="34"/>
            <w:szCs w:val="34"/>
          </w:rPr>
          <w:t>Edwin Maina</w:t>
        </w:r>
      </w:ins>
    </w:p>
    <w:p w:rsidR="00EC3F79" w:rsidRDefault="00EC3F79">
      <w:pPr>
        <w:spacing w:line="240" w:lineRule="auto"/>
        <w:rPr>
          <w:ins w:id="20" w:author="TREVOR" w:date="2024-02-01T15:09:00Z"/>
          <w:rFonts w:ascii="Adobe Devanagari" w:hAnsi="Adobe Devanagari" w:cs="Adobe Devanagari"/>
          <w:sz w:val="34"/>
          <w:szCs w:val="34"/>
        </w:rPr>
        <w:pPrChange w:id="21" w:author="TREVOR" w:date="2024-02-01T15:08:00Z">
          <w:pPr/>
        </w:pPrChange>
      </w:pPr>
      <w:ins w:id="22" w:author="TREVOR" w:date="2024-02-01T15:08:00Z">
        <w:r>
          <w:rPr>
            <w:rFonts w:ascii="Adobe Devanagari" w:hAnsi="Adobe Devanagari" w:cs="Adobe Devanagari"/>
            <w:sz w:val="34"/>
            <w:szCs w:val="34"/>
          </w:rPr>
          <w:t>+254 791774373</w:t>
        </w:r>
      </w:ins>
    </w:p>
    <w:p w:rsidR="00EC3F79" w:rsidRDefault="00AF337D">
      <w:pPr>
        <w:spacing w:line="240" w:lineRule="auto"/>
        <w:rPr>
          <w:ins w:id="23" w:author="TREVOR" w:date="2024-02-01T15:09:00Z"/>
          <w:rFonts w:ascii="Adobe Devanagari" w:hAnsi="Adobe Devanagari" w:cs="Adobe Devanagari"/>
          <w:sz w:val="34"/>
          <w:szCs w:val="34"/>
        </w:rPr>
        <w:pPrChange w:id="24" w:author="TREVOR" w:date="2024-02-01T15:08:00Z">
          <w:pPr/>
        </w:pPrChange>
      </w:pPr>
      <w:ins w:id="25" w:author="TREVOR" w:date="2024-02-01T15:34:00Z">
        <w:r>
          <w:rPr>
            <w:rFonts w:ascii="Adobe Devanagari" w:hAnsi="Adobe Devanagari" w:cs="Adobe Devanagari"/>
            <w:sz w:val="34"/>
            <w:szCs w:val="34"/>
          </w:rPr>
          <w:t>Eddiemwaniki097</w:t>
        </w:r>
      </w:ins>
      <w:ins w:id="26" w:author="TREVOR" w:date="2024-02-01T15:35:00Z">
        <w:r>
          <w:rPr>
            <w:rFonts w:ascii="Adobe Devanagari" w:hAnsi="Adobe Devanagari" w:cs="Adobe Devanagari"/>
            <w:sz w:val="34"/>
            <w:szCs w:val="34"/>
          </w:rPr>
          <w:t>@gmail.com</w:t>
        </w:r>
      </w:ins>
    </w:p>
    <w:p w:rsidR="00EC3F79" w:rsidRDefault="00EC3F79">
      <w:pPr>
        <w:spacing w:line="240" w:lineRule="auto"/>
        <w:rPr>
          <w:ins w:id="27" w:author="TREVOR" w:date="2024-02-01T15:09:00Z"/>
          <w:rFonts w:ascii="Adobe Devanagari" w:hAnsi="Adobe Devanagari" w:cs="Adobe Devanagari"/>
          <w:sz w:val="34"/>
          <w:szCs w:val="34"/>
        </w:rPr>
        <w:pPrChange w:id="28" w:author="TREVOR" w:date="2024-02-01T15:08:00Z">
          <w:pPr/>
        </w:pPrChange>
      </w:pPr>
    </w:p>
    <w:p w:rsidR="00EC3F79" w:rsidRDefault="00CE1BA0">
      <w:pPr>
        <w:spacing w:line="240" w:lineRule="auto"/>
        <w:rPr>
          <w:ins w:id="29" w:author="TREVOR" w:date="2024-02-01T15:14:00Z"/>
          <w:rFonts w:ascii="Adobe Devanagari" w:hAnsi="Adobe Devanagari" w:cs="Adobe Devanagari"/>
          <w:sz w:val="34"/>
          <w:szCs w:val="34"/>
        </w:rPr>
        <w:pPrChange w:id="30" w:author="TREVOR" w:date="2024-02-01T15:26:00Z">
          <w:pPr/>
        </w:pPrChange>
      </w:pPr>
      <w:ins w:id="31" w:author="TREVOR" w:date="2024-02-01T15:29:00Z">
        <w:r>
          <w:rPr>
            <w:rFonts w:ascii="Adobe Devanagari" w:hAnsi="Adobe Devanagari" w:cs="Adobe Devanagari"/>
            <w:sz w:val="34"/>
            <w:szCs w:val="34"/>
          </w:rPr>
          <w:t>Simon M</w:t>
        </w:r>
        <w:r w:rsidR="00D73B73">
          <w:rPr>
            <w:rFonts w:ascii="Adobe Devanagari" w:hAnsi="Adobe Devanagari" w:cs="Adobe Devanagari"/>
            <w:sz w:val="34"/>
            <w:szCs w:val="34"/>
          </w:rPr>
          <w:t>bugua</w:t>
        </w:r>
      </w:ins>
    </w:p>
    <w:p w:rsidR="00BA73F2" w:rsidRDefault="00BA73F2">
      <w:pPr>
        <w:spacing w:line="240" w:lineRule="auto"/>
        <w:rPr>
          <w:ins w:id="32" w:author="TREVOR" w:date="2024-02-01T15:23:00Z"/>
          <w:rStyle w:val="Strong"/>
          <w:rFonts w:ascii="Adobe Devanagari" w:hAnsi="Adobe Devanagari" w:cs="Adobe Devanagari"/>
          <w:b w:val="0"/>
          <w:spacing w:val="8"/>
          <w:sz w:val="34"/>
          <w:szCs w:val="34"/>
          <w:bdr w:val="none" w:sz="0" w:space="0" w:color="auto" w:frame="1"/>
          <w:shd w:val="clear" w:color="auto" w:fill="FFFFFF"/>
        </w:rPr>
        <w:pPrChange w:id="33" w:author="TREVOR" w:date="2024-02-01T15:26:00Z">
          <w:pPr/>
        </w:pPrChange>
      </w:pPr>
      <w:ins w:id="34" w:author="TREVOR" w:date="2024-02-01T15:18:00Z">
        <w:r w:rsidRPr="00BA73F2">
          <w:rPr>
            <w:rStyle w:val="Strong"/>
            <w:rFonts w:ascii="Adobe Devanagari" w:hAnsi="Adobe Devanagari" w:cs="Adobe Devanagari"/>
            <w:b w:val="0"/>
            <w:spacing w:val="8"/>
            <w:sz w:val="34"/>
            <w:szCs w:val="34"/>
            <w:bdr w:val="none" w:sz="0" w:space="0" w:color="auto" w:frame="1"/>
            <w:shd w:val="clear" w:color="auto" w:fill="FFFFFF"/>
            <w:rPrChange w:id="35" w:author="TREVOR" w:date="2024-02-01T15:18:00Z">
              <w:rPr>
                <w:rStyle w:val="Strong"/>
                <w:rFonts w:ascii="inherit" w:hAnsi="inherit" w:cs="Arial"/>
                <w:color w:val="006838"/>
                <w:spacing w:val="8"/>
                <w:sz w:val="26"/>
                <w:szCs w:val="26"/>
                <w:bdr w:val="none" w:sz="0" w:space="0" w:color="auto" w:frame="1"/>
                <w:shd w:val="clear" w:color="auto" w:fill="FFFFFF"/>
              </w:rPr>
            </w:rPrChange>
          </w:rPr>
          <w:lastRenderedPageBreak/>
          <w:t>+254 704 946868</w:t>
        </w:r>
      </w:ins>
    </w:p>
    <w:p w:rsidR="00EC3F79" w:rsidRPr="00D73B73" w:rsidRDefault="00CE1BA0">
      <w:pPr>
        <w:spacing w:before="100" w:beforeAutospacing="1" w:after="100" w:afterAutospacing="1" w:line="240" w:lineRule="auto"/>
        <w:outlineLvl w:val="2"/>
        <w:rPr>
          <w:ins w:id="36" w:author="TREVOR" w:date="2024-02-01T15:06:00Z"/>
          <w:rFonts w:ascii="Adobe Devanagari" w:eastAsia="Times New Roman" w:hAnsi="Adobe Devanagari" w:cs="Adobe Devanagari"/>
          <w:bCs/>
          <w:sz w:val="34"/>
          <w:szCs w:val="34"/>
          <w:rPrChange w:id="37" w:author="TREVOR" w:date="2024-02-01T15:30:00Z">
            <w:rPr>
              <w:ins w:id="38" w:author="TREVOR" w:date="2024-02-01T15:06:00Z"/>
              <w:rFonts w:ascii="Adobe Devanagari" w:hAnsi="Adobe Devanagari" w:cs="Adobe Devanagari"/>
              <w:sz w:val="34"/>
              <w:szCs w:val="34"/>
            </w:rPr>
          </w:rPrChange>
        </w:rPr>
        <w:pPrChange w:id="39" w:author="TREVOR" w:date="2024-02-01T15:30:00Z">
          <w:pPr/>
        </w:pPrChange>
      </w:pPr>
      <w:ins w:id="40" w:author="TREVOR" w:date="2024-02-01T15:29:00Z">
        <w:r w:rsidRPr="00CE1BA0">
          <w:rPr>
            <w:rFonts w:ascii="Adobe Devanagari" w:eastAsia="Times New Roman" w:hAnsi="Adobe Devanagari" w:cs="Adobe Devanagari"/>
            <w:bCs/>
            <w:sz w:val="34"/>
            <w:szCs w:val="34"/>
            <w:rPrChange w:id="41" w:author="TREVOR" w:date="2024-02-01T15:29:00Z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rPrChange>
          </w:rPr>
          <w:t>simonmbugua89@gmail.co</w:t>
        </w:r>
        <w:r w:rsidR="00D73B73">
          <w:rPr>
            <w:rFonts w:ascii="Adobe Devanagari" w:eastAsia="Times New Roman" w:hAnsi="Adobe Devanagari" w:cs="Adobe Devanagari"/>
            <w:bCs/>
            <w:sz w:val="34"/>
            <w:szCs w:val="34"/>
          </w:rPr>
          <w:t>m</w:t>
        </w:r>
      </w:ins>
    </w:p>
    <w:p w:rsidR="00EC3F79" w:rsidRDefault="00EC3F79" w:rsidP="00F07C3F">
      <w:pPr>
        <w:rPr>
          <w:rFonts w:ascii="Adobe Devanagari" w:hAnsi="Adobe Devanagari" w:cs="Adobe Devanagari"/>
          <w:sz w:val="34"/>
          <w:szCs w:val="34"/>
        </w:rPr>
      </w:pPr>
    </w:p>
    <w:p w:rsidR="00F07C3F" w:rsidRDefault="00F07C3F" w:rsidP="00F07C3F">
      <w:pPr>
        <w:rPr>
          <w:rFonts w:ascii="Adobe Devanagari" w:hAnsi="Adobe Devanagari" w:cs="Adobe Devanagari"/>
          <w:sz w:val="34"/>
          <w:szCs w:val="34"/>
        </w:rPr>
      </w:pPr>
      <w:r w:rsidRPr="007B73DD">
        <w:rPr>
          <w:rFonts w:ascii="Adobe Devanagari" w:hAnsi="Adobe Devanagari" w:cs="Adobe Devanagari"/>
          <w:sz w:val="34"/>
          <w:szCs w:val="34"/>
        </w:rPr>
        <w:t>IN CONCLUSION:</w:t>
      </w:r>
      <w:r>
        <w:rPr>
          <w:rFonts w:ascii="Adobe Devanagari" w:hAnsi="Adobe Devanagari" w:cs="Adobe Devanagari"/>
          <w:sz w:val="34"/>
          <w:szCs w:val="34"/>
        </w:rPr>
        <w:br/>
      </w:r>
      <w:del w:id="42" w:author="TREVOR" w:date="2024-02-01T15:05:00Z">
        <w:r w:rsidDel="00EC3F79">
          <w:rPr>
            <w:rFonts w:ascii="Adobe Devanagari" w:hAnsi="Adobe Devanagari" w:cs="Adobe Devanagari"/>
            <w:sz w:val="34"/>
            <w:szCs w:val="34"/>
          </w:rPr>
          <w:delText>I am excited about the prospect of contributing my skills and knowledge to your company through this internship opportunity.</w:delText>
        </w:r>
      </w:del>
      <w:ins w:id="43" w:author="TREVOR" w:date="2024-02-01T15:05:00Z">
        <w:r w:rsidR="00EC3F79">
          <w:rPr>
            <w:rFonts w:ascii="Adobe Devanagari" w:hAnsi="Adobe Devanagari" w:cs="Adobe Devanagari"/>
            <w:sz w:val="34"/>
            <w:szCs w:val="34"/>
          </w:rPr>
          <w:t xml:space="preserve">I am eager to contribute my expertise and drive for </w:t>
        </w:r>
      </w:ins>
      <w:ins w:id="44" w:author="TREVOR" w:date="2024-02-01T15:06:00Z">
        <w:r w:rsidR="00EC3F79">
          <w:rPr>
            <w:rFonts w:ascii="Adobe Devanagari" w:hAnsi="Adobe Devanagari" w:cs="Adobe Devanagari"/>
            <w:sz w:val="34"/>
            <w:szCs w:val="34"/>
          </w:rPr>
          <w:t>continuous</w:t>
        </w:r>
      </w:ins>
      <w:ins w:id="45" w:author="TREVOR" w:date="2024-02-01T15:05:00Z">
        <w:r w:rsidR="00EC3F79">
          <w:rPr>
            <w:rFonts w:ascii="Adobe Devanagari" w:hAnsi="Adobe Devanagari" w:cs="Adobe Devanagari"/>
            <w:sz w:val="34"/>
            <w:szCs w:val="34"/>
          </w:rPr>
          <w:t xml:space="preserve"> </w:t>
        </w:r>
      </w:ins>
      <w:ins w:id="46" w:author="TREVOR" w:date="2024-02-01T15:06:00Z">
        <w:r w:rsidR="00EC3F79">
          <w:rPr>
            <w:rFonts w:ascii="Adobe Devanagari" w:hAnsi="Adobe Devanagari" w:cs="Adobe Devanagari"/>
            <w:sz w:val="34"/>
            <w:szCs w:val="34"/>
          </w:rPr>
          <w:t>growth to the</w:t>
        </w:r>
      </w:ins>
      <w:ins w:id="47" w:author="TREVOR" w:date="2024-02-01T15:32:00Z">
        <w:r w:rsidR="00D73B73">
          <w:rPr>
            <w:rFonts w:ascii="Adobe Devanagari" w:hAnsi="Adobe Devanagari" w:cs="Adobe Devanagari"/>
            <w:sz w:val="34"/>
            <w:szCs w:val="34"/>
          </w:rPr>
          <w:t xml:space="preserve"> dynamic</w:t>
        </w:r>
      </w:ins>
      <w:ins w:id="48" w:author="TREVOR" w:date="2024-02-01T15:06:00Z">
        <w:r w:rsidR="00EC3F79">
          <w:rPr>
            <w:rFonts w:ascii="Adobe Devanagari" w:hAnsi="Adobe Devanagari" w:cs="Adobe Devanagari"/>
            <w:sz w:val="34"/>
            <w:szCs w:val="34"/>
          </w:rPr>
          <w:t xml:space="preserve"> work environment</w:t>
        </w:r>
      </w:ins>
      <w:ins w:id="49" w:author="TREVOR" w:date="2024-02-01T15:32:00Z">
        <w:r w:rsidR="00D73B73">
          <w:rPr>
            <w:rFonts w:ascii="Adobe Devanagari" w:hAnsi="Adobe Devanagari" w:cs="Adobe Devanagari"/>
            <w:sz w:val="34"/>
            <w:szCs w:val="34"/>
          </w:rPr>
          <w:t xml:space="preserve"> of ICT practices</w:t>
        </w:r>
      </w:ins>
      <w:ins w:id="50" w:author="TREVOR" w:date="2024-02-01T15:30:00Z">
        <w:r w:rsidR="00D73B73">
          <w:rPr>
            <w:rFonts w:ascii="Adobe Devanagari" w:hAnsi="Adobe Devanagari" w:cs="Adobe Devanagari"/>
            <w:sz w:val="34"/>
            <w:szCs w:val="34"/>
          </w:rPr>
          <w:t>.</w:t>
        </w:r>
      </w:ins>
    </w:p>
    <w:p w:rsidR="00F07C3F" w:rsidDel="00CD4F84" w:rsidRDefault="00F07C3F" w:rsidP="00F07C3F">
      <w:pPr>
        <w:rPr>
          <w:del w:id="51" w:author="TREVOR" w:date="2024-02-01T17:22:00Z"/>
          <w:rFonts w:ascii="Adobe Devanagari" w:hAnsi="Adobe Devanagari" w:cs="Adobe Devanagari"/>
          <w:sz w:val="34"/>
          <w:szCs w:val="34"/>
        </w:rPr>
      </w:pPr>
      <w:bookmarkStart w:id="52" w:name="_GoBack"/>
      <w:bookmarkEnd w:id="52"/>
    </w:p>
    <w:p w:rsidR="00F07C3F" w:rsidDel="00563F41" w:rsidRDefault="00F07C3F" w:rsidP="00563F41">
      <w:pPr>
        <w:rPr>
          <w:del w:id="53" w:author="TREVOR" w:date="2024-02-01T16:29:00Z"/>
          <w:rFonts w:ascii="Adobe Devanagari" w:hAnsi="Adobe Devanagari" w:cs="Adobe Devanagari"/>
          <w:sz w:val="34"/>
          <w:szCs w:val="34"/>
        </w:rPr>
        <w:pPrChange w:id="54" w:author="TREVOR" w:date="2024-02-01T16:29:00Z">
          <w:pPr/>
        </w:pPrChange>
      </w:pPr>
      <w:del w:id="55" w:author="TREVOR" w:date="2024-02-01T17:22:00Z">
        <w:r w:rsidDel="00CD4F84">
          <w:rPr>
            <w:rFonts w:ascii="Adobe Devanagari" w:hAnsi="Adobe Devanagari" w:cs="Adobe Devanagari"/>
            <w:sz w:val="34"/>
            <w:szCs w:val="34"/>
          </w:rPr>
          <w:delText>Your</w:delText>
        </w:r>
      </w:del>
      <w:del w:id="56" w:author="TREVOR" w:date="2024-02-01T16:29:00Z">
        <w:r w:rsidDel="00563F41">
          <w:rPr>
            <w:rFonts w:ascii="Adobe Devanagari" w:hAnsi="Adobe Devanagari" w:cs="Adobe Devanagari"/>
            <w:sz w:val="34"/>
            <w:szCs w:val="34"/>
          </w:rPr>
          <w:delText>s faithfully,</w:delText>
        </w:r>
      </w:del>
    </w:p>
    <w:p w:rsidR="00F07C3F" w:rsidRPr="00D00C49" w:rsidRDefault="00F07C3F" w:rsidP="00563F41">
      <w:pPr>
        <w:rPr>
          <w:rFonts w:ascii="Adobe Devanagari" w:hAnsi="Adobe Devanagari" w:cs="Adobe Devanagari"/>
          <w:sz w:val="34"/>
          <w:szCs w:val="34"/>
        </w:rPr>
        <w:pPrChange w:id="57" w:author="TREVOR" w:date="2024-02-01T16:29:00Z">
          <w:pPr/>
        </w:pPrChange>
      </w:pPr>
      <w:del w:id="58" w:author="TREVOR" w:date="2024-02-01T16:29:00Z">
        <w:r w:rsidDel="00563F41">
          <w:rPr>
            <w:rFonts w:ascii="Adobe Devanagari" w:hAnsi="Adobe Devanagari" w:cs="Adobe Devanagari"/>
            <w:sz w:val="34"/>
            <w:szCs w:val="34"/>
          </w:rPr>
          <w:delText>Trevor Mwaniki.</w:delText>
        </w:r>
      </w:del>
    </w:p>
    <w:p w:rsidR="00D00C49" w:rsidRPr="00D00C49" w:rsidRDefault="00D00C49" w:rsidP="00D00C49">
      <w:pPr>
        <w:jc w:val="center"/>
        <w:rPr>
          <w:rFonts w:ascii="Adobe Devanagari" w:hAnsi="Adobe Devanagari" w:cs="Adobe Devanagari"/>
          <w:sz w:val="40"/>
          <w:szCs w:val="40"/>
        </w:rPr>
      </w:pPr>
    </w:p>
    <w:sectPr w:rsidR="00D00C49" w:rsidRPr="00D00C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obe Caslon Pro">
    <w:panose1 w:val="0205050205050A020403"/>
    <w:charset w:val="00"/>
    <w:family w:val="roman"/>
    <w:notTrueType/>
    <w:pitch w:val="variable"/>
    <w:sig w:usb0="00000007" w:usb1="00000001" w:usb2="00000000" w:usb3="00000000" w:csb0="00000093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07B32"/>
    <w:multiLevelType w:val="hybridMultilevel"/>
    <w:tmpl w:val="FCA0173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F5347C7"/>
    <w:multiLevelType w:val="hybridMultilevel"/>
    <w:tmpl w:val="167AA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E75F02"/>
    <w:multiLevelType w:val="hybridMultilevel"/>
    <w:tmpl w:val="44EEF5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887F36"/>
    <w:multiLevelType w:val="hybridMultilevel"/>
    <w:tmpl w:val="EA0203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F9637D"/>
    <w:multiLevelType w:val="hybridMultilevel"/>
    <w:tmpl w:val="7E52A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TREVOR">
    <w15:presenceInfo w15:providerId="Windows Live" w15:userId="ad44517c6afcf2c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644"/>
    <w:rsid w:val="000E2D01"/>
    <w:rsid w:val="000E4F7D"/>
    <w:rsid w:val="00467306"/>
    <w:rsid w:val="004C6D21"/>
    <w:rsid w:val="004F55EF"/>
    <w:rsid w:val="00563F41"/>
    <w:rsid w:val="007B73DD"/>
    <w:rsid w:val="00800CD7"/>
    <w:rsid w:val="008B5644"/>
    <w:rsid w:val="0093032F"/>
    <w:rsid w:val="009E5BEE"/>
    <w:rsid w:val="00A74123"/>
    <w:rsid w:val="00AF337D"/>
    <w:rsid w:val="00BA73F2"/>
    <w:rsid w:val="00CD4F84"/>
    <w:rsid w:val="00CE1BA0"/>
    <w:rsid w:val="00D00C49"/>
    <w:rsid w:val="00D73B73"/>
    <w:rsid w:val="00EC3F79"/>
    <w:rsid w:val="00EE79F5"/>
    <w:rsid w:val="00F07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EE896"/>
  <w15:chartTrackingRefBased/>
  <w15:docId w15:val="{99F9A3C5-D746-496C-A8F5-9614F6565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E1BA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564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E2D01"/>
    <w:pPr>
      <w:ind w:left="720"/>
      <w:contextualSpacing/>
    </w:pPr>
  </w:style>
  <w:style w:type="paragraph" w:styleId="Revision">
    <w:name w:val="Revision"/>
    <w:hidden/>
    <w:uiPriority w:val="99"/>
    <w:semiHidden/>
    <w:rsid w:val="00467306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BA73F2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E1BA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go">
    <w:name w:val="go"/>
    <w:basedOn w:val="DefaultParagraphFont"/>
    <w:rsid w:val="00CE1BA0"/>
  </w:style>
  <w:style w:type="paragraph" w:styleId="BalloonText">
    <w:name w:val="Balloon Text"/>
    <w:basedOn w:val="Normal"/>
    <w:link w:val="BalloonTextChar"/>
    <w:uiPriority w:val="99"/>
    <w:semiHidden/>
    <w:unhideWhenUsed/>
    <w:rsid w:val="00D73B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B7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225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trvrmwangi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016620-C072-4201-BCBF-C672011710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4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</dc:creator>
  <cp:keywords/>
  <dc:description/>
  <cp:lastModifiedBy>TREVOR</cp:lastModifiedBy>
  <cp:revision>8</cp:revision>
  <dcterms:created xsi:type="dcterms:W3CDTF">2024-02-01T07:15:00Z</dcterms:created>
  <dcterms:modified xsi:type="dcterms:W3CDTF">2024-02-01T14:22:00Z</dcterms:modified>
</cp:coreProperties>
</file>